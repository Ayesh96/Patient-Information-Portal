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AD9" w:rsidRPr="00915AD9" w:rsidRDefault="00915AD9">
      <w:pPr>
        <w:rPr>
          <w:b/>
          <w:sz w:val="32"/>
        </w:rPr>
      </w:pPr>
      <w:r w:rsidRPr="00915AD9">
        <w:rPr>
          <w:b/>
          <w:sz w:val="32"/>
        </w:rPr>
        <w:t>USERS</w:t>
      </w:r>
    </w:p>
    <w:p w:rsidR="00915AD9" w:rsidRDefault="00915AD9"/>
    <w:p w:rsidR="001735AB" w:rsidRDefault="00915AD9">
      <w:r w:rsidRPr="00461B50">
        <w:t xml:space="preserve">CREATE USER AGHAKHAN IDENTIFIED BY </w:t>
      </w:r>
      <w:r>
        <w:t>ABC</w:t>
      </w:r>
      <w:r w:rsidRPr="00461B50">
        <w:t>;</w:t>
      </w:r>
    </w:p>
    <w:p w:rsidR="00461B50" w:rsidRDefault="00915AD9">
      <w:r w:rsidRPr="00461B50">
        <w:t>GRANT ALL PRIVILEGES TO AGHAKHAN;</w:t>
      </w:r>
    </w:p>
    <w:p w:rsidR="0001572A" w:rsidRDefault="0001572A"/>
    <w:p w:rsidR="00915AD9" w:rsidRDefault="00915AD9">
      <w:pPr>
        <w:rPr>
          <w:b/>
          <w:sz w:val="28"/>
        </w:rPr>
      </w:pPr>
      <w:r w:rsidRPr="00915AD9">
        <w:rPr>
          <w:b/>
          <w:sz w:val="28"/>
        </w:rPr>
        <w:t>OLTP TABLES</w:t>
      </w:r>
    </w:p>
    <w:p w:rsidR="00915AD9" w:rsidRPr="00915AD9" w:rsidRDefault="00915AD9">
      <w:pPr>
        <w:rPr>
          <w:b/>
          <w:sz w:val="28"/>
        </w:rPr>
      </w:pPr>
    </w:p>
    <w:p w:rsidR="0001572A" w:rsidRDefault="00915AD9" w:rsidP="0001572A">
      <w:bookmarkStart w:id="0" w:name="OLE_LINK1"/>
      <w:bookmarkStart w:id="1" w:name="OLE_LINK15"/>
      <w:r>
        <w:t>CREATE TABLE PATIENT_OLTP</w:t>
      </w:r>
    </w:p>
    <w:p w:rsidR="0001572A" w:rsidRDefault="00915AD9" w:rsidP="0001572A">
      <w:r>
        <w:t>(</w:t>
      </w:r>
    </w:p>
    <w:p w:rsidR="0001572A" w:rsidRDefault="00915AD9" w:rsidP="0001572A">
      <w:r>
        <w:t>PATIENT_CNIC VARCHAR2(15) PRIMARY KEY,</w:t>
      </w:r>
    </w:p>
    <w:p w:rsidR="0001572A" w:rsidRDefault="00915AD9" w:rsidP="0001572A">
      <w:r>
        <w:t>NAME VARCHAR2(50),</w:t>
      </w:r>
    </w:p>
    <w:p w:rsidR="0001572A" w:rsidRDefault="00915AD9" w:rsidP="0001572A">
      <w:r>
        <w:t>MOBILE VARCHAR2(12),</w:t>
      </w:r>
    </w:p>
    <w:p w:rsidR="0001572A" w:rsidRDefault="00915AD9" w:rsidP="0001572A">
      <w:r>
        <w:t>ADDRESS VARCHAR2(100),</w:t>
      </w:r>
    </w:p>
    <w:p w:rsidR="0001572A" w:rsidRDefault="00915AD9" w:rsidP="0001572A">
      <w:r>
        <w:t>DOB DATE,</w:t>
      </w:r>
    </w:p>
    <w:p w:rsidR="0001572A" w:rsidRDefault="00915AD9" w:rsidP="0001572A">
      <w:r>
        <w:t>BLOOD_GROUP VARCHAR2(3),</w:t>
      </w:r>
    </w:p>
    <w:p w:rsidR="00394C5C" w:rsidRDefault="00394C5C" w:rsidP="0001572A">
      <w:r>
        <w:t>GENDER VARCHAR2(10),</w:t>
      </w:r>
    </w:p>
    <w:p w:rsidR="0001572A" w:rsidRDefault="00915AD9" w:rsidP="0001572A">
      <w:r>
        <w:t>EMERGENCY_CONTACT_NAME VARCHAR2(50),</w:t>
      </w:r>
    </w:p>
    <w:p w:rsidR="0001572A" w:rsidRDefault="00915AD9" w:rsidP="0001572A">
      <w:r>
        <w:t>EMERGENCY_CONTACT_NUMBER VARCHAR2(15),</w:t>
      </w:r>
    </w:p>
    <w:p w:rsidR="0001572A" w:rsidRDefault="00915AD9" w:rsidP="0001572A">
      <w:r>
        <w:t>EMERGENCY_CONTACT_ADDRESS VARCHAR2(100),</w:t>
      </w:r>
    </w:p>
    <w:p w:rsidR="0001572A" w:rsidRDefault="00915AD9" w:rsidP="0001572A">
      <w:r>
        <w:t>EMERGENCY_CONTACT_RELATION VARCHAR2(30),</w:t>
      </w:r>
    </w:p>
    <w:p w:rsidR="0001572A" w:rsidRDefault="00915AD9" w:rsidP="0001572A">
      <w:r>
        <w:t>MARITAL_STATUS VARCHAR2(20),</w:t>
      </w:r>
    </w:p>
    <w:p w:rsidR="0001572A" w:rsidRDefault="00915AD9" w:rsidP="0001572A">
      <w:r>
        <w:t>RELIGION VARCHAR2(20),</w:t>
      </w:r>
    </w:p>
    <w:p w:rsidR="007E5723" w:rsidRDefault="00915AD9" w:rsidP="0001572A">
      <w:r>
        <w:t>ALLERGIES VARCHAR2(200),</w:t>
      </w:r>
    </w:p>
    <w:p w:rsidR="007E5723" w:rsidRDefault="00915AD9" w:rsidP="0001572A">
      <w:r>
        <w:t>DATE_TIME TIMESTAMP DEFAULT CURRENT_TIMESTAMP</w:t>
      </w:r>
    </w:p>
    <w:p w:rsidR="0001572A" w:rsidRDefault="00915AD9" w:rsidP="0001572A">
      <w:r>
        <w:t>)</w:t>
      </w:r>
    </w:p>
    <w:bookmarkEnd w:id="0"/>
    <w:p w:rsidR="0001572A" w:rsidRDefault="0001572A" w:rsidP="0001572A"/>
    <w:p w:rsidR="00793765" w:rsidRDefault="00915AD9" w:rsidP="00793765">
      <w:bookmarkStart w:id="2" w:name="OLE_LINK4"/>
      <w:r>
        <w:t>CREATE TABLE HOSPITAL_OLTP</w:t>
      </w:r>
    </w:p>
    <w:p w:rsidR="00793765" w:rsidRDefault="00915AD9" w:rsidP="00793765">
      <w:r>
        <w:t>(</w:t>
      </w:r>
    </w:p>
    <w:p w:rsidR="00793765" w:rsidRDefault="00915AD9" w:rsidP="00793765">
      <w:r>
        <w:lastRenderedPageBreak/>
        <w:t>HOSPITAL_ID NUMBER PRIMARY KEY,</w:t>
      </w:r>
    </w:p>
    <w:p w:rsidR="00793765" w:rsidRDefault="00915AD9" w:rsidP="00793765">
      <w:r>
        <w:t>NAME VARCHAR2(20),</w:t>
      </w:r>
    </w:p>
    <w:p w:rsidR="00793765" w:rsidRDefault="00915AD9" w:rsidP="00793765">
      <w:r>
        <w:t>ADDRESS VARCHAR2(50</w:t>
      </w:r>
      <w:proofErr w:type="gramStart"/>
      <w:r>
        <w:t>),IEN</w:t>
      </w:r>
      <w:proofErr w:type="gramEnd"/>
    </w:p>
    <w:p w:rsidR="00793765" w:rsidRDefault="00915AD9" w:rsidP="00793765">
      <w:r>
        <w:t>CITY VARCHAR2(20)</w:t>
      </w:r>
    </w:p>
    <w:p w:rsidR="00793765" w:rsidRDefault="00915AD9" w:rsidP="00793765">
      <w:r>
        <w:t>)</w:t>
      </w:r>
    </w:p>
    <w:bookmarkEnd w:id="2"/>
    <w:p w:rsidR="00793765" w:rsidRDefault="00793765" w:rsidP="00793765"/>
    <w:p w:rsidR="00793765" w:rsidRDefault="00915AD9" w:rsidP="00793765">
      <w:bookmarkStart w:id="3" w:name="OLE_LINK5"/>
      <w:r>
        <w:t>CREATE TABLE DOCTOR_OLTP</w:t>
      </w:r>
    </w:p>
    <w:p w:rsidR="00793765" w:rsidRDefault="00915AD9" w:rsidP="00793765">
      <w:r>
        <w:t>(</w:t>
      </w:r>
    </w:p>
    <w:p w:rsidR="00793765" w:rsidRDefault="00915AD9" w:rsidP="00793765">
      <w:r>
        <w:t>DOCTOR_ID NUMBER PRIMARY KEY,</w:t>
      </w:r>
    </w:p>
    <w:p w:rsidR="00793765" w:rsidRDefault="00915AD9" w:rsidP="00793765">
      <w:r>
        <w:t>NAME VARCHAR2(30),</w:t>
      </w:r>
    </w:p>
    <w:p w:rsidR="00793765" w:rsidRDefault="00915AD9" w:rsidP="00793765">
      <w:r>
        <w:t>MOBILE_NUMBER VARCHAR2(12),</w:t>
      </w:r>
    </w:p>
    <w:p w:rsidR="00793765" w:rsidRDefault="00915AD9" w:rsidP="00793765">
      <w:r>
        <w:t>SPECIALITY VARCHAR2(20),</w:t>
      </w:r>
    </w:p>
    <w:p w:rsidR="00793765" w:rsidRDefault="00915AD9" w:rsidP="00793765">
      <w:r>
        <w:t>HOSPITAL_ID REFERENCES HOSPITAL_OLTP(HOSPITAL_ID),</w:t>
      </w:r>
    </w:p>
    <w:p w:rsidR="00793765" w:rsidRDefault="00915AD9" w:rsidP="00793765">
      <w:r>
        <w:t xml:space="preserve">SERVING </w:t>
      </w:r>
      <w:proofErr w:type="gramStart"/>
      <w:r>
        <w:t>NUMBER(</w:t>
      </w:r>
      <w:proofErr w:type="gramEnd"/>
      <w:r>
        <w:t>1),</w:t>
      </w:r>
    </w:p>
    <w:p w:rsidR="00F64D8F" w:rsidRDefault="00915AD9" w:rsidP="00793765">
      <w:bookmarkStart w:id="4" w:name="OLE_LINK3"/>
      <w:r>
        <w:t>DATE_TIME TIMESTAMP DEFAULT CURRENT_TIMESTAMP</w:t>
      </w:r>
    </w:p>
    <w:bookmarkEnd w:id="4"/>
    <w:p w:rsidR="00793765" w:rsidRDefault="00915AD9" w:rsidP="00793765">
      <w:r>
        <w:t>)</w:t>
      </w:r>
    </w:p>
    <w:p w:rsidR="00575E32" w:rsidRDefault="00575E32" w:rsidP="00793765"/>
    <w:p w:rsidR="00575E32" w:rsidRDefault="00915AD9" w:rsidP="00793765">
      <w:r>
        <w:t>CREATE TABLE APPOINTMENT_</w:t>
      </w:r>
      <w:proofErr w:type="gramStart"/>
      <w:r>
        <w:t>OLTP(</w:t>
      </w:r>
      <w:proofErr w:type="gramEnd"/>
    </w:p>
    <w:p w:rsidR="00575E32" w:rsidRDefault="00915AD9" w:rsidP="00793765">
      <w:r>
        <w:t>APPOINTMENT_NUM NUMBER PRIMARY KEY,</w:t>
      </w:r>
    </w:p>
    <w:p w:rsidR="00575E32" w:rsidRDefault="00915AD9" w:rsidP="00793765">
      <w:r>
        <w:t>PATIENT_CNIC REFERENCES PATIENT_OLTP (PATIENT_CNIC),</w:t>
      </w:r>
    </w:p>
    <w:p w:rsidR="00575E32" w:rsidRDefault="00915AD9" w:rsidP="00793765">
      <w:r>
        <w:t>DOCTOR_ID REFERENCES DOCTOR_OLTP(DOCTOR_ID),</w:t>
      </w:r>
    </w:p>
    <w:p w:rsidR="00575E32" w:rsidRDefault="00915AD9" w:rsidP="00793765">
      <w:r>
        <w:t>HOSPITAL_ID REFERENCES HOSPITAL_OLTP(HOSPITAL_ID),</w:t>
      </w:r>
    </w:p>
    <w:p w:rsidR="00575E32" w:rsidRDefault="00915AD9" w:rsidP="00793765">
      <w:r>
        <w:t>APPOINTMENT_DATE DATE,</w:t>
      </w:r>
    </w:p>
    <w:p w:rsidR="00575E32" w:rsidRDefault="00915AD9" w:rsidP="00793765">
      <w:r>
        <w:t xml:space="preserve">ADMITTED </w:t>
      </w:r>
      <w:proofErr w:type="gramStart"/>
      <w:r>
        <w:t>NUMBER(</w:t>
      </w:r>
      <w:proofErr w:type="gramEnd"/>
      <w:r>
        <w:t>1),</w:t>
      </w:r>
    </w:p>
    <w:p w:rsidR="002F442A" w:rsidRDefault="00915AD9" w:rsidP="00793765">
      <w:r>
        <w:t xml:space="preserve">OPERATION_NEEDED </w:t>
      </w:r>
      <w:proofErr w:type="gramStart"/>
      <w:r>
        <w:t>NUMBER(</w:t>
      </w:r>
      <w:proofErr w:type="gramEnd"/>
      <w:r>
        <w:t>1),</w:t>
      </w:r>
    </w:p>
    <w:p w:rsidR="002F442A" w:rsidRDefault="00915AD9" w:rsidP="00793765">
      <w:r>
        <w:t xml:space="preserve">OPERATION_DONE </w:t>
      </w:r>
      <w:proofErr w:type="gramStart"/>
      <w:r>
        <w:t>NUMBER(</w:t>
      </w:r>
      <w:proofErr w:type="gramEnd"/>
      <w:r>
        <w:t>1),</w:t>
      </w:r>
    </w:p>
    <w:p w:rsidR="002F442A" w:rsidRDefault="00915AD9" w:rsidP="00793765">
      <w:bookmarkStart w:id="5" w:name="OLE_LINK7"/>
      <w:bookmarkStart w:id="6" w:name="OLE_LINK8"/>
      <w:bookmarkStart w:id="7" w:name="OLE_LINK9"/>
      <w:bookmarkStart w:id="8" w:name="OLE_LINK10"/>
      <w:r>
        <w:t>OPERATION_START_</w:t>
      </w:r>
      <w:bookmarkEnd w:id="5"/>
      <w:bookmarkEnd w:id="6"/>
      <w:bookmarkEnd w:id="7"/>
      <w:bookmarkEnd w:id="8"/>
      <w:r>
        <w:t>DATE DATE,</w:t>
      </w:r>
    </w:p>
    <w:p w:rsidR="002F442A" w:rsidRDefault="00915AD9" w:rsidP="00793765">
      <w:r>
        <w:t>OPERATION_START_TIME VARCHAR2(10),</w:t>
      </w:r>
    </w:p>
    <w:p w:rsidR="002F442A" w:rsidRDefault="00915AD9" w:rsidP="00793765">
      <w:bookmarkStart w:id="9" w:name="OLE_LINK11"/>
      <w:bookmarkStart w:id="10" w:name="OLE_LINK12"/>
      <w:bookmarkStart w:id="11" w:name="OLE_LINK13"/>
      <w:bookmarkStart w:id="12" w:name="OLE_LINK14"/>
      <w:r>
        <w:t>OPERATION_END_</w:t>
      </w:r>
      <w:bookmarkEnd w:id="9"/>
      <w:bookmarkEnd w:id="10"/>
      <w:bookmarkEnd w:id="11"/>
      <w:bookmarkEnd w:id="12"/>
      <w:r>
        <w:t>DATE DATE,</w:t>
      </w:r>
    </w:p>
    <w:p w:rsidR="00575E32" w:rsidRDefault="00915AD9" w:rsidP="00793765">
      <w:r>
        <w:lastRenderedPageBreak/>
        <w:t>OPERATION_END_TIME VARCHAR2(10),</w:t>
      </w:r>
    </w:p>
    <w:p w:rsidR="002F442A" w:rsidRDefault="00915AD9" w:rsidP="00793765">
      <w:r>
        <w:t xml:space="preserve">OPERATION_SUCCESSFUL </w:t>
      </w:r>
      <w:proofErr w:type="gramStart"/>
      <w:r>
        <w:t>NUMBER(</w:t>
      </w:r>
      <w:proofErr w:type="gramEnd"/>
      <w:r>
        <w:t>1),</w:t>
      </w:r>
    </w:p>
    <w:p w:rsidR="002F442A" w:rsidRDefault="00915AD9" w:rsidP="00793765">
      <w:r>
        <w:t>DIAGNOSIS VARCHAR2(30),</w:t>
      </w:r>
    </w:p>
    <w:p w:rsidR="002F442A" w:rsidRDefault="00915AD9" w:rsidP="00793765">
      <w:r>
        <w:t>COMMENTS VARCHAR2(200),</w:t>
      </w:r>
    </w:p>
    <w:p w:rsidR="00575E32" w:rsidRDefault="00915AD9" w:rsidP="00793765">
      <w:r>
        <w:t>APP_DATE TIMESTAMP DEFAULT CURRENT_TIMESTAMP</w:t>
      </w:r>
    </w:p>
    <w:p w:rsidR="00575E32" w:rsidRDefault="00915AD9" w:rsidP="00793765">
      <w:r>
        <w:t>)</w:t>
      </w:r>
    </w:p>
    <w:p w:rsidR="00915AD9" w:rsidRPr="000F21B0" w:rsidRDefault="00915AD9" w:rsidP="00793765">
      <w:pPr>
        <w:rPr>
          <w:b/>
          <w:sz w:val="28"/>
        </w:rPr>
      </w:pPr>
      <w:r w:rsidRPr="000F21B0">
        <w:rPr>
          <w:b/>
          <w:sz w:val="28"/>
        </w:rPr>
        <w:t>STAGING AREA:</w:t>
      </w:r>
    </w:p>
    <w:bookmarkEnd w:id="1"/>
    <w:bookmarkEnd w:id="3"/>
    <w:p w:rsidR="000F21B0" w:rsidRDefault="000F21B0" w:rsidP="000F21B0">
      <w:r>
        <w:t>CREATE TABLE PATIENT_OLTP_TMP</w:t>
      </w:r>
    </w:p>
    <w:p w:rsidR="000F21B0" w:rsidRDefault="000F21B0" w:rsidP="000F21B0">
      <w:r>
        <w:t>(</w:t>
      </w:r>
    </w:p>
    <w:p w:rsidR="000F21B0" w:rsidRDefault="000F21B0" w:rsidP="000F21B0">
      <w:r>
        <w:t>PATIENT_CNIC VARCHAR2(15) PRIMARY KEY,</w:t>
      </w:r>
    </w:p>
    <w:p w:rsidR="000F21B0" w:rsidRDefault="000F21B0" w:rsidP="000F21B0">
      <w:r>
        <w:t>NAME VARCHAR2(50),</w:t>
      </w:r>
    </w:p>
    <w:p w:rsidR="000F21B0" w:rsidRDefault="000F21B0" w:rsidP="000F21B0">
      <w:r>
        <w:t>MOBILE VARCHAR2(12),</w:t>
      </w:r>
    </w:p>
    <w:p w:rsidR="000F21B0" w:rsidRDefault="000F21B0" w:rsidP="000F21B0">
      <w:r>
        <w:t>ADDRESS VARCHAR2(100),</w:t>
      </w:r>
    </w:p>
    <w:p w:rsidR="000F21B0" w:rsidRDefault="000F21B0" w:rsidP="000F21B0">
      <w:r>
        <w:t>DOB DATE,</w:t>
      </w:r>
    </w:p>
    <w:p w:rsidR="000F21B0" w:rsidRDefault="000F21B0" w:rsidP="000F21B0">
      <w:r>
        <w:t>BLOOD_GROUP VARCHAR2(3),</w:t>
      </w:r>
    </w:p>
    <w:p w:rsidR="000F21B0" w:rsidRDefault="000F21B0" w:rsidP="000F21B0">
      <w:r>
        <w:t>EMERGENCY_CONTACT_NAME VARCHAR2(50),</w:t>
      </w:r>
    </w:p>
    <w:p w:rsidR="000F21B0" w:rsidRDefault="000F21B0" w:rsidP="000F21B0">
      <w:r>
        <w:t>EMERGENCY_CONTACT_NUMBER VARCHAR2(15),</w:t>
      </w:r>
    </w:p>
    <w:p w:rsidR="000F21B0" w:rsidRDefault="000F21B0" w:rsidP="000F21B0">
      <w:r>
        <w:t>EMERGENCY_CONTACT_ADDRESS VARCHAR2(100),</w:t>
      </w:r>
    </w:p>
    <w:p w:rsidR="000F21B0" w:rsidRDefault="000F21B0" w:rsidP="000F21B0">
      <w:r>
        <w:t>EMERGENCY_CONTACT_RELATION VARCHAR2(30),</w:t>
      </w:r>
    </w:p>
    <w:p w:rsidR="000F21B0" w:rsidRDefault="000F21B0" w:rsidP="000F21B0">
      <w:r>
        <w:t>MARITAL_STATUS VARCHAR2(20),</w:t>
      </w:r>
    </w:p>
    <w:p w:rsidR="000F21B0" w:rsidRDefault="000F21B0" w:rsidP="000F21B0">
      <w:r>
        <w:t>RELIGION VARCHAR2(20),</w:t>
      </w:r>
    </w:p>
    <w:p w:rsidR="000F21B0" w:rsidRDefault="000F21B0" w:rsidP="000F21B0">
      <w:r>
        <w:t>ALLERGIES VARCHAR2(200),</w:t>
      </w:r>
    </w:p>
    <w:p w:rsidR="000F21B0" w:rsidRDefault="000F21B0" w:rsidP="000F21B0">
      <w:r>
        <w:t>DATE_TIME TIMESTAMP DEFAULT CURRENT_TIMESTAMP</w:t>
      </w:r>
    </w:p>
    <w:p w:rsidR="000F21B0" w:rsidRDefault="000F21B0" w:rsidP="000F21B0">
      <w:r>
        <w:t>)</w:t>
      </w:r>
    </w:p>
    <w:p w:rsidR="000F21B0" w:rsidRDefault="000F21B0" w:rsidP="000F21B0"/>
    <w:p w:rsidR="000F21B0" w:rsidRDefault="000F21B0" w:rsidP="000F21B0">
      <w:r>
        <w:t>CREATE TABLE HOSPITAL_OLTP_TMP</w:t>
      </w:r>
    </w:p>
    <w:p w:rsidR="000F21B0" w:rsidRDefault="000F21B0" w:rsidP="000F21B0">
      <w:r>
        <w:t>(</w:t>
      </w:r>
    </w:p>
    <w:p w:rsidR="000F21B0" w:rsidRDefault="000F21B0" w:rsidP="000F21B0">
      <w:r>
        <w:t>HOSPITAL_ID NUMBER PRIMARY KEY,</w:t>
      </w:r>
    </w:p>
    <w:p w:rsidR="000F21B0" w:rsidRDefault="000F21B0" w:rsidP="000F21B0">
      <w:r>
        <w:t>NAME VARCHAR2(20),</w:t>
      </w:r>
    </w:p>
    <w:p w:rsidR="000F21B0" w:rsidRDefault="000F21B0" w:rsidP="000F21B0">
      <w:r>
        <w:lastRenderedPageBreak/>
        <w:t>ADDRESS VARCHAR2(50</w:t>
      </w:r>
      <w:proofErr w:type="gramStart"/>
      <w:r>
        <w:t>),IEN</w:t>
      </w:r>
      <w:proofErr w:type="gramEnd"/>
    </w:p>
    <w:p w:rsidR="000F21B0" w:rsidRDefault="000F21B0" w:rsidP="000F21B0">
      <w:r>
        <w:t>CITY VARCHAR2(20)</w:t>
      </w:r>
    </w:p>
    <w:p w:rsidR="000F21B0" w:rsidRDefault="000F21B0" w:rsidP="000F21B0">
      <w:r>
        <w:t>)</w:t>
      </w:r>
    </w:p>
    <w:p w:rsidR="000F21B0" w:rsidRDefault="000F21B0" w:rsidP="000F21B0"/>
    <w:p w:rsidR="000F21B0" w:rsidRDefault="000F21B0" w:rsidP="000F21B0">
      <w:r>
        <w:t>CREATE TABLE DOCTOR_OLTP_TMP</w:t>
      </w:r>
    </w:p>
    <w:p w:rsidR="000F21B0" w:rsidRDefault="000F21B0" w:rsidP="000F21B0">
      <w:r>
        <w:t>(</w:t>
      </w:r>
    </w:p>
    <w:p w:rsidR="000F21B0" w:rsidRDefault="000F21B0" w:rsidP="000F21B0">
      <w:r>
        <w:t>DOCTOR_ID NUMBER PRIMARY KEY,</w:t>
      </w:r>
    </w:p>
    <w:p w:rsidR="000F21B0" w:rsidRDefault="000F21B0" w:rsidP="000F21B0">
      <w:r>
        <w:t>NAME VARCHAR2(30),</w:t>
      </w:r>
    </w:p>
    <w:p w:rsidR="000F21B0" w:rsidRDefault="000F21B0" w:rsidP="000F21B0">
      <w:r>
        <w:t>MOBILE_NUMBER VARCHAR2(12),</w:t>
      </w:r>
    </w:p>
    <w:p w:rsidR="000F21B0" w:rsidRDefault="000F21B0" w:rsidP="000F21B0">
      <w:r>
        <w:t>SPECIALITY VARCHAR2(20),</w:t>
      </w:r>
    </w:p>
    <w:p w:rsidR="000F21B0" w:rsidRDefault="000F21B0" w:rsidP="000F21B0">
      <w:r>
        <w:t>HOSPITAL_ID REFERENCES HOSPITAL_OLTP(HOSPITAL_ID),</w:t>
      </w:r>
    </w:p>
    <w:p w:rsidR="000F21B0" w:rsidRDefault="000F21B0" w:rsidP="000F21B0">
      <w:r>
        <w:t xml:space="preserve">SERVING </w:t>
      </w:r>
      <w:proofErr w:type="gramStart"/>
      <w:r>
        <w:t>NUMBER(</w:t>
      </w:r>
      <w:proofErr w:type="gramEnd"/>
      <w:r>
        <w:t>1),</w:t>
      </w:r>
    </w:p>
    <w:p w:rsidR="000F21B0" w:rsidRDefault="000F21B0" w:rsidP="000F21B0">
      <w:r>
        <w:t>DATE_TIME TIMESTAMP DEFAULT CURRENT_TIMESTAMP</w:t>
      </w:r>
    </w:p>
    <w:p w:rsidR="000F21B0" w:rsidRDefault="000F21B0" w:rsidP="000F21B0">
      <w:r>
        <w:t>)</w:t>
      </w:r>
    </w:p>
    <w:p w:rsidR="000F21B0" w:rsidRDefault="000F21B0" w:rsidP="000F21B0"/>
    <w:p w:rsidR="000F21B0" w:rsidRDefault="000F21B0" w:rsidP="000F21B0">
      <w:r>
        <w:t>CREATE TABLE APPOINTMENT_OLTP_</w:t>
      </w:r>
      <w:proofErr w:type="gramStart"/>
      <w:r>
        <w:t>TMP(</w:t>
      </w:r>
      <w:proofErr w:type="gramEnd"/>
    </w:p>
    <w:p w:rsidR="000F21B0" w:rsidRDefault="000F21B0" w:rsidP="000F21B0">
      <w:r>
        <w:t>APPOINTMENT_NUM NUMBER PRIMARY KEY,</w:t>
      </w:r>
    </w:p>
    <w:p w:rsidR="000F21B0" w:rsidRDefault="000F21B0" w:rsidP="000F21B0">
      <w:r>
        <w:t>PATIENT_CNIC REFERENCES PATIENT_OLTP (PATIENT_CNIC),</w:t>
      </w:r>
    </w:p>
    <w:p w:rsidR="000F21B0" w:rsidRDefault="000F21B0" w:rsidP="000F21B0">
      <w:r>
        <w:t>DOCTOR_ID REFERENCES DOCTOR_OLTP(DOCTOR_ID),</w:t>
      </w:r>
    </w:p>
    <w:p w:rsidR="000F21B0" w:rsidRDefault="000F21B0" w:rsidP="000F21B0">
      <w:r>
        <w:t>HOSPITAL_ID REFERENCES HOSPITAL_OLTP(HOSPITAL_ID),</w:t>
      </w:r>
    </w:p>
    <w:p w:rsidR="000F21B0" w:rsidRDefault="000F21B0" w:rsidP="000F21B0">
      <w:r>
        <w:t>APPOINTMENT_DATE DATE,</w:t>
      </w:r>
    </w:p>
    <w:p w:rsidR="000F21B0" w:rsidRDefault="000F21B0" w:rsidP="000F21B0">
      <w:r>
        <w:t xml:space="preserve">ADMITTED </w:t>
      </w:r>
      <w:proofErr w:type="gramStart"/>
      <w:r>
        <w:t>NUMBER(</w:t>
      </w:r>
      <w:proofErr w:type="gramEnd"/>
      <w:r>
        <w:t>1),</w:t>
      </w:r>
    </w:p>
    <w:p w:rsidR="000F21B0" w:rsidRDefault="000F21B0" w:rsidP="000F21B0">
      <w:r>
        <w:t xml:space="preserve">OPERATION_NEEDED </w:t>
      </w:r>
      <w:proofErr w:type="gramStart"/>
      <w:r>
        <w:t>NUMBER(</w:t>
      </w:r>
      <w:proofErr w:type="gramEnd"/>
      <w:r>
        <w:t>1),</w:t>
      </w:r>
    </w:p>
    <w:p w:rsidR="000F21B0" w:rsidRDefault="000F21B0" w:rsidP="000F21B0">
      <w:r>
        <w:t xml:space="preserve">OPERATION_DONE </w:t>
      </w:r>
      <w:proofErr w:type="gramStart"/>
      <w:r>
        <w:t>NUMBER(</w:t>
      </w:r>
      <w:proofErr w:type="gramEnd"/>
      <w:r>
        <w:t>1),</w:t>
      </w:r>
    </w:p>
    <w:p w:rsidR="000F21B0" w:rsidRDefault="000F21B0" w:rsidP="000F21B0">
      <w:r>
        <w:t>OPERATION_START_DATE DATE,</w:t>
      </w:r>
    </w:p>
    <w:p w:rsidR="000F21B0" w:rsidRDefault="000F21B0" w:rsidP="000F21B0">
      <w:r>
        <w:t>OPERATION_START_TIME VARCHAR2(10),</w:t>
      </w:r>
    </w:p>
    <w:p w:rsidR="000F21B0" w:rsidRDefault="000F21B0" w:rsidP="000F21B0">
      <w:r>
        <w:t>OPERATION_END_DATE DATE,</w:t>
      </w:r>
    </w:p>
    <w:p w:rsidR="000F21B0" w:rsidRDefault="000F21B0" w:rsidP="000F21B0">
      <w:r>
        <w:t>OPERATION_END_TIME VARCHAR2(10),</w:t>
      </w:r>
    </w:p>
    <w:p w:rsidR="000F21B0" w:rsidRDefault="000F21B0" w:rsidP="000F21B0">
      <w:r>
        <w:t xml:space="preserve">OPERATION_SUCCESSFUL </w:t>
      </w:r>
      <w:proofErr w:type="gramStart"/>
      <w:r>
        <w:t>NUMBER(</w:t>
      </w:r>
      <w:proofErr w:type="gramEnd"/>
      <w:r>
        <w:t>1),</w:t>
      </w:r>
    </w:p>
    <w:p w:rsidR="000F21B0" w:rsidRDefault="000F21B0" w:rsidP="000F21B0">
      <w:r>
        <w:lastRenderedPageBreak/>
        <w:t>DIAGNOSIS VARCHAR2(30),</w:t>
      </w:r>
    </w:p>
    <w:p w:rsidR="000F21B0" w:rsidRDefault="000F21B0" w:rsidP="000F21B0">
      <w:r>
        <w:t>COMMENTS VARCHAR2(200),</w:t>
      </w:r>
    </w:p>
    <w:p w:rsidR="000F21B0" w:rsidRDefault="000F21B0" w:rsidP="000F21B0">
      <w:r>
        <w:t>APP_DATE TIMESTAMP DEFAULT CURRENT_TIMESTAMP</w:t>
      </w:r>
    </w:p>
    <w:p w:rsidR="000F21B0" w:rsidRDefault="000F21B0" w:rsidP="000F21B0">
      <w:r>
        <w:t>)</w:t>
      </w:r>
    </w:p>
    <w:p w:rsidR="000F21B0" w:rsidRDefault="000F21B0" w:rsidP="00244365">
      <w:pPr>
        <w:rPr>
          <w:b/>
          <w:sz w:val="32"/>
        </w:rPr>
      </w:pPr>
    </w:p>
    <w:p w:rsidR="00244365" w:rsidRPr="00915AD9" w:rsidRDefault="00915AD9" w:rsidP="00244365">
      <w:pPr>
        <w:rPr>
          <w:b/>
        </w:rPr>
      </w:pPr>
      <w:r w:rsidRPr="00915AD9">
        <w:rPr>
          <w:b/>
          <w:sz w:val="32"/>
        </w:rPr>
        <w:t>TRIGGERS:</w:t>
      </w:r>
    </w:p>
    <w:p w:rsidR="00F64D8F" w:rsidRDefault="00915AD9" w:rsidP="00F64D8F">
      <w:r>
        <w:t>CREATE OR REPLACE TRIGGER INSERT_UPDATE_PATIENT</w:t>
      </w:r>
    </w:p>
    <w:p w:rsidR="00F64D8F" w:rsidRDefault="00915AD9" w:rsidP="00F64D8F">
      <w:r>
        <w:t>AFTER INSERT OR UPDATE ON PATIENT_OLTP</w:t>
      </w:r>
    </w:p>
    <w:p w:rsidR="00F64D8F" w:rsidRDefault="00915AD9" w:rsidP="00F64D8F">
      <w:r>
        <w:t>FOR EACH ROW</w:t>
      </w:r>
    </w:p>
    <w:p w:rsidR="00F64D8F" w:rsidRDefault="00915AD9" w:rsidP="00F64D8F">
      <w:r>
        <w:t>BEGIN</w:t>
      </w:r>
    </w:p>
    <w:p w:rsidR="00F64D8F" w:rsidRDefault="00915AD9" w:rsidP="00F64D8F">
      <w:r>
        <w:t xml:space="preserve">INSERT INTO PATIENT_OLTP_TMP VALUES </w:t>
      </w:r>
      <w:proofErr w:type="gramStart"/>
      <w:r>
        <w:t>(:NEW.PATIENT</w:t>
      </w:r>
      <w:proofErr w:type="gramEnd"/>
      <w:r>
        <w:t>_CNIC,:NEW.NAME,:NEW.MOBILE,:NEW.ADDRESS,:NEW.DOB,:NEW.BLOOD_GROUP,:NEW.EMERGENCY_CONTACT_NAME,:NEW.EMERGENCY_CONTACT_NUMBER,:NEW.EMERGENCY_CONTACT_ADDRESS,:NEW.EMERGENCY_CONTACT_RELATION,:NEW.MARITAL_STATUS,:NEW.RELIGION,:NEW.ALLERGIES,:NEW.DATE_TIME);</w:t>
      </w:r>
    </w:p>
    <w:p w:rsidR="00F64D8F" w:rsidRDefault="00915AD9" w:rsidP="00F64D8F">
      <w:r>
        <w:t>COMMIT;</w:t>
      </w:r>
    </w:p>
    <w:p w:rsidR="00F64D8F" w:rsidRDefault="00915AD9" w:rsidP="00F64D8F">
      <w:r>
        <w:t>END;</w:t>
      </w:r>
    </w:p>
    <w:p w:rsidR="00F64D8F" w:rsidRDefault="00915AD9" w:rsidP="00F64D8F">
      <w:r>
        <w:t>/</w:t>
      </w:r>
    </w:p>
    <w:p w:rsidR="00575E32" w:rsidRDefault="00575E32" w:rsidP="00575E32"/>
    <w:p w:rsidR="00575E32" w:rsidRDefault="00915AD9" w:rsidP="00575E32">
      <w:r>
        <w:t>CREATE OR REPLACE TRIGGER INSERT_UPDATE_HOSPITAL</w:t>
      </w:r>
    </w:p>
    <w:p w:rsidR="00575E32" w:rsidRDefault="00915AD9" w:rsidP="00575E32">
      <w:r>
        <w:t>AFTER INSERT OR UPDATE ON HOSPITAL_OLTP</w:t>
      </w:r>
    </w:p>
    <w:p w:rsidR="00575E32" w:rsidRDefault="00915AD9" w:rsidP="00575E32">
      <w:r>
        <w:t>FOR EACH ROW</w:t>
      </w:r>
    </w:p>
    <w:p w:rsidR="00575E32" w:rsidRDefault="00915AD9" w:rsidP="00575E32">
      <w:r>
        <w:t>BEGIN</w:t>
      </w:r>
    </w:p>
    <w:p w:rsidR="00575E32" w:rsidRDefault="00915AD9" w:rsidP="00575E32">
      <w:r>
        <w:t xml:space="preserve">INSERT INTO HOSPITAL_OLTP_TMP VALUES </w:t>
      </w:r>
      <w:proofErr w:type="gramStart"/>
      <w:r>
        <w:t>(:NEW.HOSPITAL</w:t>
      </w:r>
      <w:proofErr w:type="gramEnd"/>
      <w:r>
        <w:t>_ID,:NEW.NAME,:NEW.ADDRESS,:NEW.CITY);</w:t>
      </w:r>
    </w:p>
    <w:p w:rsidR="00575E32" w:rsidRDefault="00915AD9" w:rsidP="00575E32">
      <w:r>
        <w:t>COMMIT;</w:t>
      </w:r>
    </w:p>
    <w:p w:rsidR="00575E32" w:rsidRDefault="00915AD9" w:rsidP="00575E32">
      <w:r>
        <w:t>END;</w:t>
      </w:r>
    </w:p>
    <w:p w:rsidR="00575E32" w:rsidRDefault="00915AD9" w:rsidP="00575E32">
      <w:r>
        <w:t>/</w:t>
      </w:r>
    </w:p>
    <w:p w:rsidR="00575E32" w:rsidRDefault="00575E32" w:rsidP="00575E32"/>
    <w:p w:rsidR="00575E32" w:rsidRDefault="00915AD9" w:rsidP="00575E32">
      <w:r>
        <w:t>CREATE OR REPLACE TRIGGER INSERT_UPDATE_DOCTOR</w:t>
      </w:r>
    </w:p>
    <w:p w:rsidR="00575E32" w:rsidRDefault="00915AD9" w:rsidP="00575E32">
      <w:r>
        <w:lastRenderedPageBreak/>
        <w:t>AFTER INSERT OR UPDATE ON DOCTOR_OLTP</w:t>
      </w:r>
    </w:p>
    <w:p w:rsidR="00575E32" w:rsidRDefault="00915AD9" w:rsidP="00575E32">
      <w:r>
        <w:t>FOR EACH ROW</w:t>
      </w:r>
    </w:p>
    <w:p w:rsidR="00575E32" w:rsidRDefault="00915AD9" w:rsidP="00575E32">
      <w:r>
        <w:t>BEGIN</w:t>
      </w:r>
    </w:p>
    <w:p w:rsidR="00575E32" w:rsidRDefault="00915AD9" w:rsidP="00575E32">
      <w:r>
        <w:t xml:space="preserve">INSERT INTO DOCTOR_OLTP_TMP VALUES </w:t>
      </w:r>
      <w:proofErr w:type="gramStart"/>
      <w:r>
        <w:t>(:NEW.DOCTOR</w:t>
      </w:r>
      <w:proofErr w:type="gramEnd"/>
      <w:r>
        <w:t>_ID,:NEW.NAME,:NEW.MOBILE_NUMBER,:NEW.SPECIALITY,:NEW.HOSPITAL_ID,:NEW.SERVING,</w:t>
      </w:r>
    </w:p>
    <w:p w:rsidR="00575E32" w:rsidRDefault="00915AD9" w:rsidP="00575E32">
      <w:proofErr w:type="gramStart"/>
      <w:r>
        <w:t>:NEW.DATE</w:t>
      </w:r>
      <w:proofErr w:type="gramEnd"/>
      <w:r>
        <w:t>_TIME);</w:t>
      </w:r>
    </w:p>
    <w:p w:rsidR="00575E32" w:rsidRDefault="00915AD9" w:rsidP="00575E32">
      <w:r>
        <w:t>COMMIT;</w:t>
      </w:r>
    </w:p>
    <w:p w:rsidR="00575E32" w:rsidRDefault="00915AD9" w:rsidP="00575E32">
      <w:r>
        <w:t>END;</w:t>
      </w:r>
    </w:p>
    <w:p w:rsidR="00575E32" w:rsidRDefault="00915AD9" w:rsidP="00575E32">
      <w:r>
        <w:t>/</w:t>
      </w:r>
    </w:p>
    <w:p w:rsidR="002F442A" w:rsidRDefault="002F442A" w:rsidP="00575E32"/>
    <w:p w:rsidR="002F442A" w:rsidRDefault="00915AD9" w:rsidP="002F442A">
      <w:r>
        <w:t xml:space="preserve">CREATE OR REPLACE TRIGGER INSERT_UPDATE_APPOINTMENT </w:t>
      </w:r>
    </w:p>
    <w:p w:rsidR="002F442A" w:rsidRDefault="00915AD9" w:rsidP="002F442A">
      <w:r>
        <w:t>AFTER INSERT OR UPDATE ON APPOINTMENT_OLTP</w:t>
      </w:r>
    </w:p>
    <w:p w:rsidR="002F442A" w:rsidRDefault="00915AD9" w:rsidP="002F442A">
      <w:r>
        <w:t>FOR EACH ROW</w:t>
      </w:r>
    </w:p>
    <w:p w:rsidR="002F442A" w:rsidRDefault="00915AD9" w:rsidP="002F442A">
      <w:r>
        <w:t>BEGIN</w:t>
      </w:r>
    </w:p>
    <w:p w:rsidR="002F442A" w:rsidRDefault="00915AD9" w:rsidP="002F442A">
      <w:r>
        <w:t xml:space="preserve">INSERT INTO APPOINTMENT_OLTP_TMP </w:t>
      </w:r>
      <w:proofErr w:type="gramStart"/>
      <w:r>
        <w:t>VALUES(</w:t>
      </w:r>
      <w:proofErr w:type="gramEnd"/>
    </w:p>
    <w:p w:rsidR="002F442A" w:rsidRDefault="00915AD9" w:rsidP="002F442A">
      <w:proofErr w:type="gramStart"/>
      <w:r>
        <w:t>:NEW.APPOINTMENT</w:t>
      </w:r>
      <w:proofErr w:type="gramEnd"/>
      <w:r>
        <w:t>_NUM,</w:t>
      </w:r>
    </w:p>
    <w:p w:rsidR="00156E6E" w:rsidRDefault="00915AD9" w:rsidP="002F442A">
      <w:proofErr w:type="gramStart"/>
      <w:r>
        <w:t>:NEW.PATIENT</w:t>
      </w:r>
      <w:proofErr w:type="gramEnd"/>
      <w:r>
        <w:t>_CNIC,</w:t>
      </w:r>
    </w:p>
    <w:p w:rsidR="00156E6E" w:rsidRDefault="00915AD9" w:rsidP="002F442A">
      <w:proofErr w:type="gramStart"/>
      <w:r>
        <w:t>:NEW.DOCTOR</w:t>
      </w:r>
      <w:proofErr w:type="gramEnd"/>
      <w:r>
        <w:t>_ID,</w:t>
      </w:r>
    </w:p>
    <w:p w:rsidR="00156E6E" w:rsidRDefault="00915AD9" w:rsidP="002F442A">
      <w:proofErr w:type="gramStart"/>
      <w:r>
        <w:t>:NEW.HOSPITAL</w:t>
      </w:r>
      <w:proofErr w:type="gramEnd"/>
      <w:r>
        <w:t>_ID,</w:t>
      </w:r>
    </w:p>
    <w:p w:rsidR="00156E6E" w:rsidRDefault="00915AD9" w:rsidP="002F442A">
      <w:proofErr w:type="gramStart"/>
      <w:r>
        <w:t>:NEW.APPOINTMENT</w:t>
      </w:r>
      <w:proofErr w:type="gramEnd"/>
      <w:r>
        <w:t>_DATE,:NEW.ADMITTED,:NEW.OPERATION_NEEDED,:NEW.OPERATION_DONE,:NEW.OPERATION_START_DATE,:NEW.OPERATION_START_TIME,:NEW.OPERATION_END_DATE,</w:t>
      </w:r>
    </w:p>
    <w:p w:rsidR="002F442A" w:rsidRDefault="00915AD9" w:rsidP="002F442A">
      <w:r>
        <w:t>:NEW.OPERATION_END_TIME,:NEW.OPERATION_SUCCESSFUL,</w:t>
      </w:r>
    </w:p>
    <w:p w:rsidR="002F442A" w:rsidRDefault="00915AD9" w:rsidP="002F442A">
      <w:proofErr w:type="gramStart"/>
      <w:r>
        <w:t>:NEW.DIAGNOSIS,:</w:t>
      </w:r>
      <w:proofErr w:type="gramEnd"/>
      <w:r>
        <w:t>NEW.COMMENTS,:NEW.APP_DATE);</w:t>
      </w:r>
    </w:p>
    <w:p w:rsidR="002F442A" w:rsidRDefault="00915AD9" w:rsidP="002F442A">
      <w:r>
        <w:t>COMMIT;</w:t>
      </w:r>
    </w:p>
    <w:p w:rsidR="002F442A" w:rsidRDefault="00915AD9" w:rsidP="002F442A">
      <w:r>
        <w:t>END;</w:t>
      </w:r>
    </w:p>
    <w:p w:rsidR="002F442A" w:rsidRDefault="00915AD9" w:rsidP="002F442A">
      <w:r>
        <w:t>/</w:t>
      </w:r>
    </w:p>
    <w:p w:rsidR="001735AB" w:rsidRDefault="001735AB" w:rsidP="002F442A"/>
    <w:p w:rsidR="001735AB" w:rsidRDefault="001735AB" w:rsidP="002F442A"/>
    <w:p w:rsidR="001735AB" w:rsidRDefault="001735AB" w:rsidP="002F442A"/>
    <w:p w:rsidR="00126CA4" w:rsidRPr="00712136" w:rsidRDefault="00712136" w:rsidP="00712136">
      <w:pPr>
        <w:jc w:val="center"/>
        <w:rPr>
          <w:b/>
          <w:sz w:val="32"/>
          <w:rPrChange w:id="13" w:author="Syed Ayesh Ur Rehman" w:date="2017-12-17T21:14:00Z">
            <w:rPr>
              <w:b/>
            </w:rPr>
          </w:rPrChange>
        </w:rPr>
        <w:pPrChange w:id="14" w:author="Syed Ayesh Ur Rehman" w:date="2017-12-17T21:14:00Z">
          <w:pPr/>
        </w:pPrChange>
      </w:pPr>
      <w:r w:rsidRPr="00712136">
        <w:rPr>
          <w:b/>
          <w:sz w:val="32"/>
          <w:rPrChange w:id="15" w:author="Syed Ayesh Ur Rehman" w:date="2017-12-17T21:14:00Z">
            <w:rPr>
              <w:b/>
            </w:rPr>
          </w:rPrChange>
        </w:rPr>
        <w:lastRenderedPageBreak/>
        <w:t>PROCEDURES</w:t>
      </w:r>
    </w:p>
    <w:p w:rsidR="00126CA4" w:rsidRDefault="00126CA4" w:rsidP="002F442A"/>
    <w:p w:rsidR="001735AB" w:rsidRDefault="001735AB" w:rsidP="001735AB">
      <w:r>
        <w:t xml:space="preserve">  create or replace procedure </w:t>
      </w:r>
      <w:proofErr w:type="spellStart"/>
      <w:r>
        <w:t>insert_</w:t>
      </w:r>
      <w:proofErr w:type="gramStart"/>
      <w:r>
        <w:t>patient</w:t>
      </w:r>
      <w:proofErr w:type="spellEnd"/>
      <w:r>
        <w:t>(</w:t>
      </w:r>
      <w:proofErr w:type="gramEnd"/>
    </w:p>
    <w:p w:rsidR="001735AB" w:rsidRDefault="001735AB" w:rsidP="001735AB">
      <w:r>
        <w:t xml:space="preserve">  </w:t>
      </w:r>
      <w:proofErr w:type="spellStart"/>
      <w:r>
        <w:t>p_cnic</w:t>
      </w:r>
      <w:proofErr w:type="spellEnd"/>
      <w:r>
        <w:t xml:space="preserve"> in varchar2,</w:t>
      </w:r>
    </w:p>
    <w:p w:rsidR="001735AB" w:rsidRDefault="001735AB" w:rsidP="001735AB">
      <w:r>
        <w:t xml:space="preserve">  p _name in varchar2,</w:t>
      </w:r>
    </w:p>
    <w:p w:rsidR="001735AB" w:rsidRDefault="001735AB" w:rsidP="001735AB">
      <w:r>
        <w:t xml:space="preserve">   </w:t>
      </w:r>
      <w:proofErr w:type="spellStart"/>
      <w:r>
        <w:t>p_mobile</w:t>
      </w:r>
      <w:proofErr w:type="spellEnd"/>
      <w:r>
        <w:t xml:space="preserve"> in varchar,</w:t>
      </w:r>
    </w:p>
    <w:p w:rsidR="001735AB" w:rsidRDefault="001735AB" w:rsidP="001735AB">
      <w:r>
        <w:t xml:space="preserve">   </w:t>
      </w:r>
      <w:proofErr w:type="spellStart"/>
      <w:r>
        <w:t>p_ADDRESS</w:t>
      </w:r>
      <w:proofErr w:type="spellEnd"/>
      <w:r>
        <w:t xml:space="preserve"> in VARCHAR2,</w:t>
      </w:r>
    </w:p>
    <w:p w:rsidR="001735AB" w:rsidRDefault="001735AB" w:rsidP="001735AB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:rsidR="001735AB" w:rsidRDefault="001735AB" w:rsidP="001735AB">
      <w:r>
        <w:t xml:space="preserve">   </w:t>
      </w:r>
      <w:proofErr w:type="spellStart"/>
      <w:r>
        <w:t>p_BLOOD_GROUP</w:t>
      </w:r>
      <w:proofErr w:type="spellEnd"/>
      <w:r>
        <w:t xml:space="preserve"> in VARCHAR2,</w:t>
      </w:r>
    </w:p>
    <w:p w:rsidR="001735AB" w:rsidRDefault="001735AB" w:rsidP="001735AB">
      <w:r>
        <w:t xml:space="preserve">   </w:t>
      </w:r>
      <w:proofErr w:type="spellStart"/>
      <w:r>
        <w:t>p_EMERGENCY_CONTACT_NAME</w:t>
      </w:r>
      <w:proofErr w:type="spellEnd"/>
      <w:r>
        <w:t xml:space="preserve"> in VARCHAR2,</w:t>
      </w:r>
    </w:p>
    <w:p w:rsidR="001735AB" w:rsidRDefault="001735AB" w:rsidP="001735AB">
      <w:r>
        <w:t xml:space="preserve">   </w:t>
      </w:r>
      <w:proofErr w:type="spellStart"/>
      <w:r>
        <w:t>p_EMERGENCY_CONTACT_NUMBER</w:t>
      </w:r>
      <w:proofErr w:type="spellEnd"/>
      <w:r>
        <w:t xml:space="preserve"> in VARCHAR2,</w:t>
      </w:r>
    </w:p>
    <w:p w:rsidR="001735AB" w:rsidRDefault="001735AB" w:rsidP="001735AB">
      <w:r>
        <w:t xml:space="preserve">   </w:t>
      </w:r>
      <w:proofErr w:type="spellStart"/>
      <w:r>
        <w:t>p_EMERGENCY_CONTACT_ADDRESS</w:t>
      </w:r>
      <w:proofErr w:type="spellEnd"/>
      <w:r>
        <w:t xml:space="preserve"> in VARCHAR2,</w:t>
      </w:r>
    </w:p>
    <w:p w:rsidR="001735AB" w:rsidRDefault="001735AB" w:rsidP="001735AB">
      <w:r>
        <w:t xml:space="preserve">   </w:t>
      </w:r>
      <w:proofErr w:type="spellStart"/>
      <w:r>
        <w:t>p_EMERGENCY_CONTACT_RELATION</w:t>
      </w:r>
      <w:proofErr w:type="spellEnd"/>
      <w:r>
        <w:t xml:space="preserve"> in VARCHAR2,</w:t>
      </w:r>
    </w:p>
    <w:p w:rsidR="001735AB" w:rsidRDefault="001735AB" w:rsidP="001735AB">
      <w:r>
        <w:t xml:space="preserve">   </w:t>
      </w:r>
      <w:proofErr w:type="spellStart"/>
      <w:r>
        <w:t>p_MARITAL_STATUS</w:t>
      </w:r>
      <w:proofErr w:type="spellEnd"/>
      <w:r>
        <w:t xml:space="preserve"> in VARCHAR2,</w:t>
      </w:r>
    </w:p>
    <w:p w:rsidR="001735AB" w:rsidRDefault="001735AB" w:rsidP="001735AB">
      <w:r>
        <w:t xml:space="preserve">   </w:t>
      </w:r>
      <w:proofErr w:type="spellStart"/>
      <w:r>
        <w:t>p_RELIGION</w:t>
      </w:r>
      <w:proofErr w:type="spellEnd"/>
      <w:r>
        <w:t xml:space="preserve"> in VARCHAR2,</w:t>
      </w:r>
    </w:p>
    <w:p w:rsidR="001735AB" w:rsidRDefault="001735AB" w:rsidP="001735AB">
      <w:r>
        <w:t xml:space="preserve">   </w:t>
      </w:r>
      <w:proofErr w:type="spellStart"/>
      <w:r>
        <w:t>p_ALLERGIES</w:t>
      </w:r>
      <w:proofErr w:type="spellEnd"/>
      <w:r>
        <w:t xml:space="preserve"> in VARCHAR2,</w:t>
      </w:r>
    </w:p>
    <w:p w:rsidR="001735AB" w:rsidRDefault="001735AB" w:rsidP="001735AB">
      <w:r>
        <w:t xml:space="preserve">   </w:t>
      </w:r>
      <w:proofErr w:type="spellStart"/>
      <w:r>
        <w:t>p</w:t>
      </w:r>
      <w:r w:rsidR="003A3991">
        <w:t>_gender</w:t>
      </w:r>
      <w:proofErr w:type="spellEnd"/>
      <w:r w:rsidR="003A3991">
        <w:t xml:space="preserve"> varchar2(10)</w:t>
      </w:r>
    </w:p>
    <w:p w:rsidR="001735AB" w:rsidRDefault="001735AB" w:rsidP="001735AB">
      <w:r>
        <w:t xml:space="preserve">   )</w:t>
      </w:r>
    </w:p>
    <w:p w:rsidR="001735AB" w:rsidRDefault="001735AB" w:rsidP="001735AB">
      <w:r>
        <w:t xml:space="preserve">   as</w:t>
      </w:r>
    </w:p>
    <w:p w:rsidR="001735AB" w:rsidRDefault="001735AB" w:rsidP="001735AB">
      <w:r>
        <w:t xml:space="preserve">   begin</w:t>
      </w:r>
    </w:p>
    <w:p w:rsidR="001735AB" w:rsidRDefault="001735AB" w:rsidP="001735AB">
      <w:r>
        <w:t xml:space="preserve">   insert into </w:t>
      </w:r>
      <w:proofErr w:type="spellStart"/>
      <w:r>
        <w:t>patient_oltp</w:t>
      </w:r>
      <w:proofErr w:type="spellEnd"/>
      <w:r>
        <w:t xml:space="preserve"> values (p_</w:t>
      </w:r>
      <w:proofErr w:type="gramStart"/>
      <w:r>
        <w:t>cnic,p</w:t>
      </w:r>
      <w:proofErr w:type="gramEnd"/>
      <w:r>
        <w:t>_name,p_mobile,p_address,p_dob,p_blood_group,p_emergency_contact_name,p_emergency_contact_number,p_emergency_contact_address,p_emergency_contact_relation,p_marital_status,p_religion,p_allergies,</w:t>
      </w:r>
      <w:r w:rsidR="00357908">
        <w:t>current_timestamp</w:t>
      </w:r>
      <w:r w:rsidR="003A3991">
        <w:t>,p_gender</w:t>
      </w:r>
      <w:r>
        <w:t>);</w:t>
      </w:r>
    </w:p>
    <w:p w:rsidR="001735AB" w:rsidRDefault="001735AB" w:rsidP="001735AB">
      <w:pPr>
        <w:rPr>
          <w:ins w:id="16" w:author="Syed Ayesh Ur Rehman" w:date="2017-12-17T21:14:00Z"/>
        </w:rPr>
      </w:pPr>
      <w:r>
        <w:t xml:space="preserve">  end;</w:t>
      </w:r>
    </w:p>
    <w:p w:rsidR="00712136" w:rsidRDefault="00712136" w:rsidP="001735AB">
      <w:pPr>
        <w:rPr>
          <w:ins w:id="17" w:author="Syed Ayesh Ur Rehman" w:date="2017-12-17T21:23:00Z"/>
        </w:rPr>
      </w:pPr>
    </w:p>
    <w:p w:rsidR="002A0960" w:rsidRDefault="002A0960" w:rsidP="001735AB">
      <w:pPr>
        <w:rPr>
          <w:ins w:id="18" w:author="Syed Ayesh Ur Rehman" w:date="2017-12-17T21:23:00Z"/>
        </w:rPr>
      </w:pPr>
    </w:p>
    <w:p w:rsidR="002A0960" w:rsidRDefault="002A0960" w:rsidP="001735AB">
      <w:pPr>
        <w:rPr>
          <w:ins w:id="19" w:author="Syed Ayesh Ur Rehman" w:date="2017-12-17T21:23:00Z"/>
        </w:rPr>
      </w:pPr>
    </w:p>
    <w:p w:rsidR="002A0960" w:rsidRDefault="002A0960" w:rsidP="001735AB">
      <w:pPr>
        <w:rPr>
          <w:ins w:id="20" w:author="Syed Ayesh Ur Rehman" w:date="2017-12-17T21:23:00Z"/>
        </w:rPr>
      </w:pPr>
    </w:p>
    <w:p w:rsidR="002A0960" w:rsidRDefault="00191911" w:rsidP="001735AB">
      <w:pPr>
        <w:rPr>
          <w:ins w:id="21" w:author="Syed Ayesh Ur Rehman" w:date="2017-12-17T21:23:00Z"/>
        </w:rPr>
      </w:pPr>
      <w:ins w:id="22" w:author="Syed Ayesh Ur Rehman" w:date="2017-12-17T21:23:00Z">
        <w:r>
          <w:lastRenderedPageBreak/>
          <w:t>/</w:t>
        </w:r>
      </w:ins>
    </w:p>
    <w:p w:rsidR="00191911" w:rsidRDefault="00191911" w:rsidP="001735AB">
      <w:pPr>
        <w:rPr>
          <w:ins w:id="23" w:author="Syed Ayesh Ur Rehman" w:date="2017-12-17T21:23:00Z"/>
        </w:rPr>
      </w:pPr>
      <w:bookmarkStart w:id="24" w:name="_GoBack"/>
      <w:bookmarkEnd w:id="24"/>
    </w:p>
    <w:p w:rsidR="002A0960" w:rsidRDefault="002A0960" w:rsidP="002A0960">
      <w:pPr>
        <w:rPr>
          <w:ins w:id="25" w:author="Syed Ayesh Ur Rehman" w:date="2017-12-17T21:23:00Z"/>
        </w:rPr>
      </w:pPr>
      <w:ins w:id="26" w:author="Syed Ayesh Ur Rehman" w:date="2017-12-17T21:23:00Z">
        <w:r>
          <w:t xml:space="preserve">create or replace procedure </w:t>
        </w:r>
        <w:proofErr w:type="spellStart"/>
        <w:r>
          <w:t>find_patient</w:t>
        </w:r>
        <w:proofErr w:type="spellEnd"/>
      </w:ins>
    </w:p>
    <w:p w:rsidR="002A0960" w:rsidRDefault="002A0960" w:rsidP="002A0960">
      <w:pPr>
        <w:rPr>
          <w:ins w:id="27" w:author="Syed Ayesh Ur Rehman" w:date="2017-12-17T21:23:00Z"/>
        </w:rPr>
      </w:pPr>
      <w:ins w:id="28" w:author="Syed Ayesh Ur Rehman" w:date="2017-12-17T21:23:00Z">
        <w:r>
          <w:t>(</w:t>
        </w:r>
      </w:ins>
    </w:p>
    <w:p w:rsidR="002A0960" w:rsidRDefault="002A0960" w:rsidP="002A0960">
      <w:pPr>
        <w:rPr>
          <w:ins w:id="29" w:author="Syed Ayesh Ur Rehman" w:date="2017-12-17T21:23:00Z"/>
        </w:rPr>
      </w:pPr>
      <w:proofErr w:type="spellStart"/>
      <w:ins w:id="30" w:author="Syed Ayesh Ur Rehman" w:date="2017-12-17T21:23:00Z">
        <w:r>
          <w:t>p_nic</w:t>
        </w:r>
        <w:proofErr w:type="spellEnd"/>
        <w:r>
          <w:t xml:space="preserve"> in varchar2,</w:t>
        </w:r>
      </w:ins>
    </w:p>
    <w:p w:rsidR="002A0960" w:rsidRDefault="002A0960" w:rsidP="002A0960">
      <w:pPr>
        <w:rPr>
          <w:ins w:id="31" w:author="Syed Ayesh Ur Rehman" w:date="2017-12-17T21:23:00Z"/>
        </w:rPr>
      </w:pPr>
      <w:ins w:id="32" w:author="Syed Ayesh Ur Rehman" w:date="2017-12-17T21:23:00Z">
        <w:r>
          <w:t>res out number)</w:t>
        </w:r>
      </w:ins>
    </w:p>
    <w:p w:rsidR="002A0960" w:rsidRDefault="002A0960" w:rsidP="002A0960">
      <w:pPr>
        <w:rPr>
          <w:ins w:id="33" w:author="Syed Ayesh Ur Rehman" w:date="2017-12-17T21:23:00Z"/>
        </w:rPr>
      </w:pPr>
      <w:ins w:id="34" w:author="Syed Ayesh Ur Rehman" w:date="2017-12-17T21:23:00Z">
        <w:r>
          <w:t>is</w:t>
        </w:r>
      </w:ins>
    </w:p>
    <w:p w:rsidR="002A0960" w:rsidRDefault="002A0960" w:rsidP="002A0960">
      <w:pPr>
        <w:rPr>
          <w:ins w:id="35" w:author="Syed Ayesh Ur Rehman" w:date="2017-12-17T21:23:00Z"/>
        </w:rPr>
      </w:pPr>
      <w:ins w:id="36" w:author="Syed Ayesh Ur Rehman" w:date="2017-12-17T21:23:00Z">
        <w:r>
          <w:t>s varchar2(20);</w:t>
        </w:r>
      </w:ins>
    </w:p>
    <w:p w:rsidR="002A0960" w:rsidRDefault="002A0960" w:rsidP="002A0960">
      <w:pPr>
        <w:rPr>
          <w:ins w:id="37" w:author="Syed Ayesh Ur Rehman" w:date="2017-12-17T21:23:00Z"/>
        </w:rPr>
      </w:pPr>
      <w:ins w:id="38" w:author="Syed Ayesh Ur Rehman" w:date="2017-12-17T21:23:00Z">
        <w:r>
          <w:t>begin</w:t>
        </w:r>
      </w:ins>
    </w:p>
    <w:p w:rsidR="002A0960" w:rsidRDefault="002A0960" w:rsidP="002A0960">
      <w:pPr>
        <w:rPr>
          <w:ins w:id="39" w:author="Syed Ayesh Ur Rehman" w:date="2017-12-17T21:23:00Z"/>
        </w:rPr>
      </w:pPr>
      <w:ins w:id="40" w:author="Syed Ayesh Ur Rehman" w:date="2017-12-17T21:23:00Z">
        <w:r>
          <w:t xml:space="preserve">select </w:t>
        </w:r>
        <w:proofErr w:type="spellStart"/>
        <w:r>
          <w:t>patient_cnic</w:t>
        </w:r>
        <w:proofErr w:type="spellEnd"/>
        <w:r>
          <w:t xml:space="preserve"> into s from </w:t>
        </w:r>
        <w:proofErr w:type="spellStart"/>
        <w:r>
          <w:t>patient_oltp</w:t>
        </w:r>
        <w:proofErr w:type="spellEnd"/>
        <w:r>
          <w:t xml:space="preserve"> where </w:t>
        </w:r>
        <w:proofErr w:type="spellStart"/>
        <w:r>
          <w:t>patient_cnic</w:t>
        </w:r>
        <w:proofErr w:type="spellEnd"/>
        <w:r>
          <w:t>=</w:t>
        </w:r>
        <w:proofErr w:type="spellStart"/>
        <w:r>
          <w:t>p_nic</w:t>
        </w:r>
        <w:proofErr w:type="spellEnd"/>
        <w:r>
          <w:t>;</w:t>
        </w:r>
      </w:ins>
    </w:p>
    <w:p w:rsidR="002A0960" w:rsidRDefault="002A0960" w:rsidP="002A0960">
      <w:pPr>
        <w:rPr>
          <w:ins w:id="41" w:author="Syed Ayesh Ur Rehman" w:date="2017-12-17T21:23:00Z"/>
        </w:rPr>
      </w:pPr>
      <w:proofErr w:type="gramStart"/>
      <w:ins w:id="42" w:author="Syed Ayesh Ur Rehman" w:date="2017-12-17T21:23:00Z">
        <w:r>
          <w:t>res:=</w:t>
        </w:r>
        <w:proofErr w:type="gramEnd"/>
        <w:r>
          <w:t>1;</w:t>
        </w:r>
      </w:ins>
    </w:p>
    <w:p w:rsidR="002A0960" w:rsidRDefault="002A0960" w:rsidP="002A0960">
      <w:pPr>
        <w:rPr>
          <w:ins w:id="43" w:author="Syed Ayesh Ur Rehman" w:date="2017-12-17T21:23:00Z"/>
        </w:rPr>
      </w:pPr>
      <w:ins w:id="44" w:author="Syed Ayesh Ur Rehman" w:date="2017-12-17T21:23:00Z">
        <w:r>
          <w:t xml:space="preserve">exception when </w:t>
        </w:r>
        <w:proofErr w:type="spellStart"/>
        <w:r>
          <w:t>no_data_found</w:t>
        </w:r>
        <w:proofErr w:type="spellEnd"/>
      </w:ins>
    </w:p>
    <w:p w:rsidR="002A0960" w:rsidRDefault="002A0960" w:rsidP="002A0960">
      <w:pPr>
        <w:rPr>
          <w:ins w:id="45" w:author="Syed Ayesh Ur Rehman" w:date="2017-12-17T21:23:00Z"/>
        </w:rPr>
      </w:pPr>
      <w:ins w:id="46" w:author="Syed Ayesh Ur Rehman" w:date="2017-12-17T21:23:00Z">
        <w:r>
          <w:t>then</w:t>
        </w:r>
      </w:ins>
    </w:p>
    <w:p w:rsidR="002A0960" w:rsidRDefault="002A0960" w:rsidP="002A0960">
      <w:pPr>
        <w:rPr>
          <w:ins w:id="47" w:author="Syed Ayesh Ur Rehman" w:date="2017-12-17T21:23:00Z"/>
        </w:rPr>
      </w:pPr>
      <w:proofErr w:type="gramStart"/>
      <w:ins w:id="48" w:author="Syed Ayesh Ur Rehman" w:date="2017-12-17T21:23:00Z">
        <w:r>
          <w:t>res:=</w:t>
        </w:r>
        <w:proofErr w:type="gramEnd"/>
        <w:r>
          <w:t>0;</w:t>
        </w:r>
      </w:ins>
    </w:p>
    <w:p w:rsidR="002A0960" w:rsidRDefault="002A0960" w:rsidP="002A0960">
      <w:pPr>
        <w:rPr>
          <w:ins w:id="49" w:author="Syed Ayesh Ur Rehman" w:date="2017-12-17T21:23:00Z"/>
        </w:rPr>
      </w:pPr>
      <w:ins w:id="50" w:author="Syed Ayesh Ur Rehman" w:date="2017-12-17T21:23:00Z">
        <w:r>
          <w:t>end;</w:t>
        </w:r>
      </w:ins>
    </w:p>
    <w:p w:rsidR="002A0960" w:rsidRDefault="002A0960" w:rsidP="002A0960">
      <w:ins w:id="51" w:author="Syed Ayesh Ur Rehman" w:date="2017-12-17T21:23:00Z">
        <w:r>
          <w:t>/</w:t>
        </w:r>
      </w:ins>
    </w:p>
    <w:sectPr w:rsidR="002A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yed Ayesh Ur Rehman">
    <w15:presenceInfo w15:providerId="Windows Live" w15:userId="4546f025f94957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34"/>
    <w:rsid w:val="0001572A"/>
    <w:rsid w:val="000F21B0"/>
    <w:rsid w:val="00126CA4"/>
    <w:rsid w:val="00156E6E"/>
    <w:rsid w:val="001735AB"/>
    <w:rsid w:val="00191911"/>
    <w:rsid w:val="00244365"/>
    <w:rsid w:val="002A0960"/>
    <w:rsid w:val="002F442A"/>
    <w:rsid w:val="00357908"/>
    <w:rsid w:val="00394C5C"/>
    <w:rsid w:val="003A3991"/>
    <w:rsid w:val="0040090B"/>
    <w:rsid w:val="00461B50"/>
    <w:rsid w:val="00534191"/>
    <w:rsid w:val="00575E32"/>
    <w:rsid w:val="00712136"/>
    <w:rsid w:val="00793765"/>
    <w:rsid w:val="007E5723"/>
    <w:rsid w:val="00915AD9"/>
    <w:rsid w:val="00972D3A"/>
    <w:rsid w:val="009D7C70"/>
    <w:rsid w:val="00A40F35"/>
    <w:rsid w:val="00C67401"/>
    <w:rsid w:val="00CB4739"/>
    <w:rsid w:val="00CD21A3"/>
    <w:rsid w:val="00E42934"/>
    <w:rsid w:val="00F6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B8F4"/>
  <w15:chartTrackingRefBased/>
  <w15:docId w15:val="{E9627413-CC19-4518-B5D9-82C0182D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Ayesh Ur Rehman</dc:creator>
  <cp:keywords/>
  <dc:description/>
  <cp:lastModifiedBy>Syed Ayesh Ur Rehman</cp:lastModifiedBy>
  <cp:revision>39</cp:revision>
  <dcterms:created xsi:type="dcterms:W3CDTF">2017-12-09T18:13:00Z</dcterms:created>
  <dcterms:modified xsi:type="dcterms:W3CDTF">2017-12-17T20:42:00Z</dcterms:modified>
</cp:coreProperties>
</file>